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ABERYSTWYTH BRIDGE CLUB</w:t>
      </w:r>
    </w:p>
    <w:p>
      <w:pPr>
        <w:pStyle w:val="Normal"/>
        <w:rPr/>
      </w:pPr>
      <w:r>
        <w:rPr/>
      </w:r>
    </w:p>
    <w:p>
      <w:pPr>
        <w:pStyle w:val="Normal"/>
        <w:jc w:val="center"/>
        <w:rPr>
          <w:b/>
          <w:b/>
        </w:rPr>
      </w:pPr>
      <w:r>
        <w:rPr>
          <w:b/>
        </w:rPr>
        <w:t>AGM MINUTES – January 27</w:t>
      </w:r>
      <w:r>
        <w:rPr>
          <w:b/>
          <w:vertAlign w:val="superscript"/>
        </w:rPr>
        <w:t>th</w:t>
      </w:r>
      <w:r>
        <w:rPr>
          <w:b/>
        </w:rPr>
        <w:t xml:space="preserve"> 2017</w:t>
      </w:r>
    </w:p>
    <w:p>
      <w:pPr>
        <w:pStyle w:val="Normal"/>
        <w:rPr>
          <w:b/>
          <w:b/>
        </w:rPr>
      </w:pPr>
      <w:r>
        <w:rPr>
          <w:b/>
        </w:rPr>
      </w:r>
    </w:p>
    <w:p>
      <w:pPr>
        <w:pStyle w:val="Normal"/>
        <w:rPr/>
      </w:pPr>
      <w:r>
        <w:rPr/>
        <w:t>The Chairman opened the meeting and welcomed everyone. Present: 27 members [3 non members].</w:t>
      </w:r>
    </w:p>
    <w:p>
      <w:pPr>
        <w:pStyle w:val="Normal"/>
        <w:rPr/>
      </w:pPr>
      <w:r>
        <w:rPr>
          <w:b/>
        </w:rPr>
        <w:t>Apologies</w:t>
      </w:r>
      <w:r>
        <w:rPr/>
        <w:t>: DA</w:t>
      </w:r>
      <w:del w:id="0" w:author="Roger Boyle" w:date="2017-02-01T09:39:00Z">
        <w:r>
          <w:rPr/>
          <w:delText xml:space="preserve">, </w:delText>
        </w:r>
      </w:del>
      <w:r>
        <w:rPr/>
        <w:t>, MJ, RG, JR.</w:t>
      </w:r>
    </w:p>
    <w:p>
      <w:pPr>
        <w:pStyle w:val="Normal"/>
        <w:rPr/>
      </w:pPr>
      <w:r>
        <w:rPr>
          <w:b/>
        </w:rPr>
        <w:t>Minutes:</w:t>
      </w:r>
      <w:r>
        <w:rPr/>
        <w:t xml:space="preserve"> These had been distributed by email and paper copies were available. The Chairman asked if these were a true record.  The minutes were accepted.</w:t>
      </w:r>
    </w:p>
    <w:p>
      <w:pPr>
        <w:pStyle w:val="Normal"/>
        <w:rPr>
          <w:b/>
          <w:b/>
        </w:rPr>
      </w:pPr>
      <w:r>
        <w:rPr>
          <w:b/>
        </w:rPr>
        <w:t xml:space="preserve">Matters arising: </w:t>
      </w:r>
    </w:p>
    <w:p>
      <w:pPr>
        <w:pStyle w:val="Normal"/>
        <w:rPr/>
      </w:pPr>
      <w:r>
        <w:rPr/>
        <w:t xml:space="preserve">There were no matters arising. </w:t>
      </w:r>
    </w:p>
    <w:p>
      <w:pPr>
        <w:pStyle w:val="Normal"/>
        <w:rPr/>
      </w:pPr>
      <w:r>
        <w:rPr>
          <w:b/>
        </w:rPr>
        <w:t xml:space="preserve">Chairman’s report:  </w:t>
      </w:r>
      <w:r>
        <w:rPr/>
        <w:t>He began by stating that 2016-17 had been a relatively stable year. The venue was very agreeable and that new boiler had made things more comfortable. He welcomed 3 new faces [prospective new members] Anita, Brian and Alan. He complimented Yuan for introducing new members; his success was due to his persistent nagging encouraging people to learn. RB hoped that this would continue. He also complimented ET , JT &amp; Y</w:t>
      </w:r>
      <w:ins w:id="1" w:author="Roger Boyle" w:date="2017-02-01T09:40:00Z">
        <w:r>
          <w:rPr/>
          <w:t>u</w:t>
        </w:r>
      </w:ins>
      <w:r>
        <w:rPr/>
        <w:t>an for their efforts of teaching. RB congratulated Stephen Loat [a frequent visitor] on his selection to the WBU under25 squad. RB thanked all involved for their continued hard work to ensure the smooth running of the Club, JT for providing the duplimated cards each week and ET for keeping the Club in the ‘black’.</w:t>
      </w:r>
    </w:p>
    <w:p>
      <w:pPr>
        <w:pStyle w:val="Normal"/>
        <w:rPr/>
      </w:pPr>
      <w:r>
        <w:rPr>
          <w:b/>
        </w:rPr>
        <w:t>Treasurer’s report</w:t>
      </w:r>
      <w:r>
        <w:rPr/>
        <w:t>:  ET distributed the audited accounts for 2016-17. She stated that the Club was OK; it was not in the ‘red’. Membership continued to decline. Friday attendance was satisfactory; however, Sundays were very variable. This was due to some meetings being cancelled, e.g. when some regular members at participated in competitions during the day. The accounts only accounted for about 70% of the rent for the year, and master points about 60%. These costs would be going out in the new financial year. She thanked M Ellis and M James for providing refreshments and welfare throughout the year.</w:t>
      </w:r>
    </w:p>
    <w:p>
      <w:pPr>
        <w:pStyle w:val="Normal"/>
        <w:rPr/>
      </w:pPr>
      <w:r>
        <w:rPr/>
        <w:t>ET asked if there were any questions. There were none. The accounts were accepted.</w:t>
      </w:r>
    </w:p>
    <w:p>
      <w:pPr>
        <w:pStyle w:val="Normal"/>
        <w:rPr/>
      </w:pPr>
      <w:r>
        <w:rPr>
          <w:b/>
        </w:rPr>
        <w:t xml:space="preserve">Secretary’s report: </w:t>
      </w:r>
      <w:r>
        <w:rPr/>
        <w:t xml:space="preserve">JLT stated that he had continued to keep all members informed of events by email. All notices were posted on the Bridgewebs site and urged everyone to look at this. </w:t>
      </w:r>
    </w:p>
    <w:p>
      <w:pPr>
        <w:pStyle w:val="Normal"/>
        <w:rPr/>
      </w:pPr>
      <w:r>
        <w:rPr/>
        <w:t>JT stated that he had attended a number of MWBA meetings and outlined the number of competition that were going to take place in 2017-18. He noted that the Flaye Cup would be held on March 4</w:t>
      </w:r>
      <w:r>
        <w:rPr>
          <w:vertAlign w:val="superscript"/>
        </w:rPr>
        <w:t>th</w:t>
      </w:r>
      <w:r>
        <w:rPr/>
        <w:t xml:space="preserve"> and a new Men’s competition would also be held at this time. He encouraged members to participate in these events. </w:t>
      </w:r>
    </w:p>
    <w:p>
      <w:pPr>
        <w:pStyle w:val="Normal"/>
        <w:rPr/>
      </w:pPr>
      <w:r>
        <w:rPr/>
        <w:t>He noted that the Duplimate machine still continued to function and if a new machine was needed this would be considered at that time. He thanked BB, RB and YS for scoring matches each week.</w:t>
      </w:r>
    </w:p>
    <w:p>
      <w:pPr>
        <w:pStyle w:val="Normal"/>
        <w:rPr/>
      </w:pPr>
      <w:r>
        <w:rPr>
          <w:b/>
        </w:rPr>
        <w:t>Tournament Director’s Report:</w:t>
      </w:r>
      <w:r>
        <w:rPr/>
        <w:t xml:space="preserve"> JD began by stating that she had not been the best TD and that it had been difficult playing that extra competition as she had not been organized. She stated that she would liaise with JT and try to fit in all competitions next year. She stated that the Club was short of directors and appealed to members to train to meet this need. The results of the competitions were as follows:</w:t>
      </w:r>
    </w:p>
    <w:p>
      <w:pPr>
        <w:pStyle w:val="Normal"/>
        <w:rPr>
          <w:b/>
          <w:b/>
        </w:rPr>
      </w:pPr>
      <w:r>
        <w:rPr>
          <w:b/>
        </w:rPr>
        <w:t>Club Championship:</w:t>
      </w:r>
    </w:p>
    <w:p>
      <w:pPr>
        <w:pStyle w:val="Normal"/>
        <w:rPr/>
      </w:pPr>
      <w:r>
        <w:rPr/>
        <w:t>1</w:t>
      </w:r>
      <w:r>
        <w:rPr>
          <w:vertAlign w:val="superscript"/>
        </w:rPr>
        <w:t>st</w:t>
      </w:r>
      <w:r>
        <w:rPr/>
        <w:t xml:space="preserve"> Mike Jones &amp; Keith Bellamy; 2</w:t>
      </w:r>
      <w:r>
        <w:rPr>
          <w:vertAlign w:val="superscript"/>
        </w:rPr>
        <w:t>nd</w:t>
      </w:r>
      <w:r>
        <w:rPr/>
        <w:t xml:space="preserve"> Ian Finlay &amp; Mike Yeo</w:t>
      </w:r>
    </w:p>
    <w:p>
      <w:pPr>
        <w:pStyle w:val="Normal"/>
        <w:rPr>
          <w:b/>
          <w:b/>
        </w:rPr>
      </w:pPr>
      <w:r>
        <w:rPr>
          <w:b/>
        </w:rPr>
        <w:t>Sunday Trophy:</w:t>
      </w:r>
    </w:p>
    <w:p>
      <w:pPr>
        <w:pStyle w:val="Normal"/>
        <w:rPr/>
      </w:pPr>
      <w:r>
        <w:rPr/>
        <w:t>1</w:t>
      </w:r>
      <w:r>
        <w:rPr>
          <w:vertAlign w:val="superscript"/>
        </w:rPr>
        <w:t>st</w:t>
      </w:r>
      <w:r>
        <w:rPr/>
        <w:t xml:space="preserve"> Pam Woodhouse and Elenid Thomas; 2</w:t>
      </w:r>
      <w:r>
        <w:rPr>
          <w:vertAlign w:val="superscript"/>
        </w:rPr>
        <w:t>nd</w:t>
      </w:r>
      <w:r>
        <w:rPr/>
        <w:t xml:space="preserve"> Kim Marsh</w:t>
      </w:r>
    </w:p>
    <w:p>
      <w:pPr>
        <w:pStyle w:val="Normal"/>
        <w:rPr/>
      </w:pPr>
      <w:r>
        <w:rPr/>
        <w:t>Prizes were presented by the Chairman</w:t>
      </w:r>
    </w:p>
    <w:p>
      <w:pPr>
        <w:pStyle w:val="Normal"/>
        <w:rPr/>
      </w:pPr>
      <w:r>
        <w:rPr>
          <w:b/>
        </w:rPr>
        <w:t>Correspondence:</w:t>
      </w:r>
      <w:r>
        <w:rPr/>
        <w:t xml:space="preserve"> [a] Increase in Membership</w:t>
      </w:r>
      <w:ins w:id="2" w:author="Roger Boyle" w:date="2017-02-01T09:41:00Z">
        <w:r>
          <w:rPr/>
          <w:t xml:space="preserve"> </w:t>
        </w:r>
      </w:ins>
      <w:ins w:id="3" w:author="Roger Boyle" w:date="2017-02-01T09:41:00Z">
        <w:r>
          <w:rPr/>
          <w:t>Subscription.</w:t>
        </w:r>
      </w:ins>
      <w:del w:id="4" w:author="Roger Boyle" w:date="2017-02-01T09:41:00Z">
        <w:r>
          <w:rPr/>
          <w:delText>.</w:delText>
        </w:r>
      </w:del>
      <w:r>
        <w:rPr/>
        <w:t xml:space="preserve"> ET explained that the WBU membership had increased to £10 and thus the membership fees correspondingly would need to increase to £12. MJ proposed that this should be accepted. [b] AOB means AOB – JV stated that some issues can occur on the spur of the moment and should be discussed at the AGM. RB stated that the ABC Constitution excluded AOB on the Agenda, however, it allowed any matter to be raised by submitting it 2 weeks before the AGM, thus allowing the committee to consider a response. He also stated that the Club had a competent committee and any matter could be raised at any time. ET reiterated this, stating that correspondence received with during the year had been dealt with in Committee.</w:t>
      </w:r>
    </w:p>
    <w:p>
      <w:pPr>
        <w:pStyle w:val="Normal"/>
        <w:rPr>
          <w:b/>
          <w:b/>
        </w:rPr>
      </w:pPr>
      <w:r>
        <w:rPr>
          <w:b/>
        </w:rPr>
        <w:t>Election of Officers.</w:t>
      </w:r>
    </w:p>
    <w:p>
      <w:pPr>
        <w:pStyle w:val="Normal"/>
        <w:rPr/>
      </w:pPr>
      <w:r>
        <w:rPr/>
        <w:t>There had been one nomination for Vice-chairman</w:t>
      </w:r>
      <w:ins w:id="5" w:author="Roger Boyle" w:date="2017-02-01T09:42:00Z">
        <w:r>
          <w:rPr/>
          <w:t>:</w:t>
        </w:r>
      </w:ins>
      <w:r>
        <w:rPr/>
        <w:t xml:space="preserve"> PW. This was carried unanimously. All other current officers would continue for another year.</w:t>
      </w:r>
    </w:p>
    <w:p>
      <w:pPr>
        <w:pStyle w:val="Normal"/>
        <w:rPr/>
      </w:pPr>
      <w:r>
        <w:rPr>
          <w:b/>
        </w:rPr>
        <w:t>Date of the next meeting</w:t>
      </w:r>
      <w:r>
        <w:rPr/>
        <w:t>: This would be on the same Friday in January 2018.</w:t>
      </w:r>
    </w:p>
    <w:p>
      <w:pPr>
        <w:pStyle w:val="Normal"/>
        <w:rPr/>
      </w:pPr>
      <w:r>
        <w:rPr/>
        <w:t>RB declared the meeting closed.</w:t>
      </w:r>
    </w:p>
    <w:p>
      <w:pPr>
        <w:pStyle w:val="Normal"/>
        <w:rPr/>
      </w:pPr>
      <w:r>
        <w:rPr/>
      </w:r>
    </w:p>
    <w:sectPr>
      <w:type w:val="nextPage"/>
      <w:pgSz w:w="11906" w:h="16838"/>
      <w:pgMar w:left="567" w:right="454" w:header="0" w:top="397" w:footer="0" w:bottom="3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en-US"/>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1026"/>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sz w:val="24"/>
      <w:szCs w:val="24"/>
      <w:lang w:val="en-US" w:eastAsia="en-US" w:bidi="en-US"/>
    </w:rPr>
  </w:style>
  <w:style w:type="paragraph" w:styleId="Heading1">
    <w:name w:val="Heading 1"/>
    <w:basedOn w:val="Normal"/>
    <w:next w:val="Normal"/>
    <w:link w:val="Heading1Char"/>
    <w:uiPriority w:val="9"/>
    <w:qFormat/>
    <w:rsid w:val="00f11026"/>
    <w:pPr>
      <w:keepNext/>
      <w:spacing w:before="240" w:after="60"/>
      <w:outlineLvl w:val="0"/>
    </w:pPr>
    <w:rPr>
      <w:rFonts w:ascii="Cambria" w:hAnsi="Cambria" w:eastAsia=""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f11026"/>
    <w:pPr>
      <w:keepNext/>
      <w:spacing w:before="240" w:after="60"/>
      <w:outlineLvl w:val="1"/>
    </w:pPr>
    <w:rPr>
      <w:rFonts w:ascii="Cambria" w:hAnsi="Cambria" w:eastAsia=""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11026"/>
    <w:pPr>
      <w:keepNext/>
      <w:spacing w:before="240" w:after="60"/>
      <w:outlineLvl w:val="2"/>
    </w:pPr>
    <w:rPr>
      <w:rFonts w:ascii="Cambria" w:hAnsi="Cambria"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1102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1102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1102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026"/>
    <w:pPr>
      <w:spacing w:before="240" w:after="60"/>
      <w:outlineLvl w:val="6"/>
    </w:pPr>
    <w:rPr/>
  </w:style>
  <w:style w:type="paragraph" w:styleId="Heading8">
    <w:name w:val="Heading 8"/>
    <w:basedOn w:val="Normal"/>
    <w:next w:val="Normal"/>
    <w:link w:val="Heading8Char"/>
    <w:uiPriority w:val="9"/>
    <w:semiHidden/>
    <w:unhideWhenUsed/>
    <w:qFormat/>
    <w:rsid w:val="00f11026"/>
    <w:pPr>
      <w:spacing w:before="240" w:after="60"/>
      <w:outlineLvl w:val="7"/>
    </w:pPr>
    <w:rPr>
      <w:i/>
      <w:iCs/>
    </w:rPr>
  </w:style>
  <w:style w:type="paragraph" w:styleId="Heading9">
    <w:name w:val="Heading 9"/>
    <w:basedOn w:val="Normal"/>
    <w:next w:val="Normal"/>
    <w:link w:val="Heading9Char"/>
    <w:uiPriority w:val="9"/>
    <w:semiHidden/>
    <w:unhideWhenUsed/>
    <w:qFormat/>
    <w:rsid w:val="00f11026"/>
    <w:pPr>
      <w:spacing w:before="240" w:after="60"/>
      <w:outlineLvl w:val="8"/>
    </w:pPr>
    <w:rPr>
      <w:rFonts w:ascii="Cambria" w:hAnsi="Cambri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Style1Char" w:customStyle="1">
    <w:name w:val="Style1 Char"/>
    <w:basedOn w:val="DefaultParagraphFont"/>
    <w:link w:val="Style1"/>
    <w:qFormat/>
    <w:rsid w:val="00452e6f"/>
    <w:rPr/>
  </w:style>
  <w:style w:type="character" w:styleId="Heading1Char" w:customStyle="1">
    <w:name w:val="Heading 1 Char"/>
    <w:basedOn w:val="DefaultParagraphFont"/>
    <w:link w:val="Heading1"/>
    <w:uiPriority w:val="9"/>
    <w:qFormat/>
    <w:rsid w:val="00f11026"/>
    <w:rPr>
      <w:rFonts w:ascii="Cambria" w:hAnsi="Cambria"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f11026"/>
    <w:rPr>
      <w:rFonts w:ascii="Cambria" w:hAnsi="Cambria"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f11026"/>
    <w:rPr>
      <w:rFonts w:ascii="Cambria" w:hAnsi="Cambria"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qFormat/>
    <w:rsid w:val="00f11026"/>
    <w:rPr>
      <w:b/>
      <w:bCs/>
      <w:sz w:val="28"/>
      <w:szCs w:val="28"/>
    </w:rPr>
  </w:style>
  <w:style w:type="character" w:styleId="Heading5Char" w:customStyle="1">
    <w:name w:val="Heading 5 Char"/>
    <w:basedOn w:val="DefaultParagraphFont"/>
    <w:link w:val="Heading5"/>
    <w:uiPriority w:val="9"/>
    <w:semiHidden/>
    <w:qFormat/>
    <w:rsid w:val="00f11026"/>
    <w:rPr>
      <w:b/>
      <w:bCs/>
      <w:i/>
      <w:iCs/>
      <w:sz w:val="26"/>
      <w:szCs w:val="26"/>
    </w:rPr>
  </w:style>
  <w:style w:type="character" w:styleId="Heading6Char" w:customStyle="1">
    <w:name w:val="Heading 6 Char"/>
    <w:basedOn w:val="DefaultParagraphFont"/>
    <w:link w:val="Heading6"/>
    <w:uiPriority w:val="9"/>
    <w:semiHidden/>
    <w:qFormat/>
    <w:rsid w:val="00f11026"/>
    <w:rPr>
      <w:b/>
      <w:bCs/>
    </w:rPr>
  </w:style>
  <w:style w:type="character" w:styleId="Heading7Char" w:customStyle="1">
    <w:name w:val="Heading 7 Char"/>
    <w:basedOn w:val="DefaultParagraphFont"/>
    <w:link w:val="Heading7"/>
    <w:uiPriority w:val="9"/>
    <w:semiHidden/>
    <w:qFormat/>
    <w:rsid w:val="00f11026"/>
    <w:rPr>
      <w:sz w:val="24"/>
      <w:szCs w:val="24"/>
    </w:rPr>
  </w:style>
  <w:style w:type="character" w:styleId="Heading8Char" w:customStyle="1">
    <w:name w:val="Heading 8 Char"/>
    <w:basedOn w:val="DefaultParagraphFont"/>
    <w:link w:val="Heading8"/>
    <w:uiPriority w:val="9"/>
    <w:semiHidden/>
    <w:qFormat/>
    <w:rsid w:val="00f11026"/>
    <w:rPr>
      <w:i/>
      <w:iCs/>
      <w:sz w:val="24"/>
      <w:szCs w:val="24"/>
    </w:rPr>
  </w:style>
  <w:style w:type="character" w:styleId="Heading9Char" w:customStyle="1">
    <w:name w:val="Heading 9 Char"/>
    <w:basedOn w:val="DefaultParagraphFont"/>
    <w:link w:val="Heading9"/>
    <w:uiPriority w:val="9"/>
    <w:semiHidden/>
    <w:qFormat/>
    <w:rsid w:val="00f11026"/>
    <w:rPr>
      <w:rFonts w:ascii="Cambria" w:hAnsi="Cambria" w:eastAsia="" w:asciiTheme="majorHAnsi" w:eastAsiaTheme="majorEastAsia" w:hAnsiTheme="majorHAnsi"/>
    </w:rPr>
  </w:style>
  <w:style w:type="character" w:styleId="TitleChar" w:customStyle="1">
    <w:name w:val="Title Char"/>
    <w:basedOn w:val="DefaultParagraphFont"/>
    <w:link w:val="Title"/>
    <w:uiPriority w:val="10"/>
    <w:qFormat/>
    <w:rsid w:val="00f11026"/>
    <w:rPr>
      <w:rFonts w:ascii="Cambria" w:hAnsi="Cambria" w:eastAsia="" w:asciiTheme="majorHAnsi" w:eastAsiaTheme="majorEastAsia" w:hAnsiTheme="majorHAnsi"/>
      <w:b/>
      <w:bCs/>
      <w:sz w:val="32"/>
      <w:szCs w:val="32"/>
    </w:rPr>
  </w:style>
  <w:style w:type="character" w:styleId="SubtitleChar" w:customStyle="1">
    <w:name w:val="Subtitle Char"/>
    <w:basedOn w:val="DefaultParagraphFont"/>
    <w:link w:val="Subtitle"/>
    <w:uiPriority w:val="11"/>
    <w:qFormat/>
    <w:rsid w:val="00f11026"/>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f11026"/>
    <w:rPr>
      <w:b/>
      <w:bCs/>
    </w:rPr>
  </w:style>
  <w:style w:type="character" w:styleId="Emphasis">
    <w:name w:val="Emphasis"/>
    <w:basedOn w:val="DefaultParagraphFont"/>
    <w:uiPriority w:val="20"/>
    <w:qFormat/>
    <w:rsid w:val="00f11026"/>
    <w:rPr>
      <w:rFonts w:ascii="Calibri" w:hAnsi="Calibri" w:asciiTheme="minorHAnsi" w:hAnsiTheme="minorHAnsi"/>
      <w:b/>
      <w:i/>
      <w:iCs/>
    </w:rPr>
  </w:style>
  <w:style w:type="character" w:styleId="QuoteChar" w:customStyle="1">
    <w:name w:val="Quote Char"/>
    <w:basedOn w:val="DefaultParagraphFont"/>
    <w:link w:val="Quote"/>
    <w:uiPriority w:val="29"/>
    <w:qFormat/>
    <w:rsid w:val="00f11026"/>
    <w:rPr>
      <w:i/>
      <w:sz w:val="24"/>
      <w:szCs w:val="24"/>
    </w:rPr>
  </w:style>
  <w:style w:type="character" w:styleId="IntenseQuoteChar" w:customStyle="1">
    <w:name w:val="Intense Quote Char"/>
    <w:basedOn w:val="DefaultParagraphFont"/>
    <w:link w:val="IntenseQuote"/>
    <w:uiPriority w:val="30"/>
    <w:qFormat/>
    <w:rsid w:val="00f11026"/>
    <w:rPr>
      <w:b/>
      <w:i/>
      <w:sz w:val="24"/>
    </w:rPr>
  </w:style>
  <w:style w:type="character" w:styleId="SubtleEmphasis">
    <w:name w:val="Subtle Emphasis"/>
    <w:uiPriority w:val="19"/>
    <w:qFormat/>
    <w:rsid w:val="00f11026"/>
    <w:rPr>
      <w:i/>
      <w:color w:val="5A5A5A" w:themeColor="text1" w:themeTint="a5"/>
    </w:rPr>
  </w:style>
  <w:style w:type="character" w:styleId="IntenseEmphasis">
    <w:name w:val="Intense Emphasis"/>
    <w:basedOn w:val="DefaultParagraphFont"/>
    <w:uiPriority w:val="21"/>
    <w:qFormat/>
    <w:rsid w:val="00f11026"/>
    <w:rPr>
      <w:b/>
      <w:i/>
      <w:sz w:val="24"/>
      <w:szCs w:val="24"/>
      <w:u w:val="single"/>
    </w:rPr>
  </w:style>
  <w:style w:type="character" w:styleId="SubtleReference">
    <w:name w:val="Subtle Reference"/>
    <w:basedOn w:val="DefaultParagraphFont"/>
    <w:uiPriority w:val="31"/>
    <w:qFormat/>
    <w:rsid w:val="00f11026"/>
    <w:rPr>
      <w:sz w:val="24"/>
      <w:szCs w:val="24"/>
      <w:u w:val="single"/>
    </w:rPr>
  </w:style>
  <w:style w:type="character" w:styleId="IntenseReference">
    <w:name w:val="Intense Reference"/>
    <w:basedOn w:val="DefaultParagraphFont"/>
    <w:uiPriority w:val="32"/>
    <w:qFormat/>
    <w:rsid w:val="00f11026"/>
    <w:rPr>
      <w:b/>
      <w:sz w:val="24"/>
      <w:u w:val="single"/>
    </w:rPr>
  </w:style>
  <w:style w:type="character" w:styleId="BookTitle">
    <w:name w:val="Book Title"/>
    <w:basedOn w:val="DefaultParagraphFont"/>
    <w:uiPriority w:val="33"/>
    <w:qFormat/>
    <w:rsid w:val="00f11026"/>
    <w:rPr>
      <w:rFonts w:ascii="Cambria" w:hAnsi="Cambria" w:eastAsia="" w:asciiTheme="majorHAnsi" w:eastAsiaTheme="majorEastAsia" w:hAnsiTheme="majorHAnsi"/>
      <w:b/>
      <w:i/>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1" w:customStyle="1">
    <w:name w:val="Style1"/>
    <w:basedOn w:val="Normal"/>
    <w:link w:val="Style1Char"/>
    <w:qFormat/>
    <w:rsid w:val="00452e6f"/>
    <w:pPr/>
    <w:rPr/>
  </w:style>
  <w:style w:type="paragraph" w:styleId="Title">
    <w:name w:val="Title"/>
    <w:basedOn w:val="Normal"/>
    <w:next w:val="Normal"/>
    <w:link w:val="TitleChar"/>
    <w:uiPriority w:val="10"/>
    <w:qFormat/>
    <w:rsid w:val="00f11026"/>
    <w:pPr>
      <w:spacing w:before="240" w:after="60"/>
      <w:jc w:val="center"/>
      <w:outlineLvl w:val="0"/>
    </w:pPr>
    <w:rPr>
      <w:rFonts w:ascii="Cambria" w:hAnsi="Cambria" w:eastAsia="" w:asciiTheme="majorHAnsi" w:eastAsiaTheme="majorEastAsia" w:hAnsiTheme="majorHAnsi"/>
      <w:b/>
      <w:bCs/>
      <w:sz w:val="32"/>
      <w:szCs w:val="32"/>
    </w:rPr>
  </w:style>
  <w:style w:type="paragraph" w:styleId="Subtitle">
    <w:name w:val="Subtitle"/>
    <w:basedOn w:val="Normal"/>
    <w:next w:val="Normal"/>
    <w:link w:val="SubtitleChar"/>
    <w:uiPriority w:val="11"/>
    <w:qFormat/>
    <w:rsid w:val="00f11026"/>
    <w:pPr>
      <w:spacing w:before="0" w:after="60"/>
      <w:jc w:val="center"/>
      <w:outlineLvl w:val="1"/>
    </w:pPr>
    <w:rPr>
      <w:rFonts w:ascii="Cambria" w:hAnsi="Cambria" w:eastAsia="" w:asciiTheme="majorHAnsi" w:eastAsiaTheme="majorEastAsia" w:hAnsiTheme="majorHAnsi"/>
    </w:rPr>
  </w:style>
  <w:style w:type="paragraph" w:styleId="NoSpacing">
    <w:name w:val="No Spacing"/>
    <w:basedOn w:val="Normal"/>
    <w:uiPriority w:val="1"/>
    <w:qFormat/>
    <w:rsid w:val="00f11026"/>
    <w:pPr/>
    <w:rPr>
      <w:szCs w:val="32"/>
    </w:rPr>
  </w:style>
  <w:style w:type="paragraph" w:styleId="ListParagraph">
    <w:name w:val="List Paragraph"/>
    <w:basedOn w:val="Normal"/>
    <w:uiPriority w:val="34"/>
    <w:qFormat/>
    <w:rsid w:val="00f11026"/>
    <w:pPr>
      <w:spacing w:before="0" w:after="0"/>
      <w:ind w:left="720" w:hanging="0"/>
      <w:contextualSpacing/>
    </w:pPr>
    <w:rPr/>
  </w:style>
  <w:style w:type="paragraph" w:styleId="Quote">
    <w:name w:val="Quote"/>
    <w:basedOn w:val="Normal"/>
    <w:next w:val="Normal"/>
    <w:link w:val="QuoteChar"/>
    <w:uiPriority w:val="29"/>
    <w:qFormat/>
    <w:rsid w:val="00f11026"/>
    <w:pPr/>
    <w:rPr>
      <w:i/>
    </w:rPr>
  </w:style>
  <w:style w:type="paragraph" w:styleId="IntenseQuote">
    <w:name w:val="Intense Quote"/>
    <w:basedOn w:val="Normal"/>
    <w:next w:val="Normal"/>
    <w:link w:val="IntenseQuoteChar"/>
    <w:uiPriority w:val="30"/>
    <w:qFormat/>
    <w:rsid w:val="00f11026"/>
    <w:pPr>
      <w:ind w:left="720" w:right="720" w:hanging="0"/>
    </w:pPr>
    <w:rPr>
      <w:b/>
      <w:i/>
      <w:szCs w:val="22"/>
    </w:rPr>
  </w:style>
  <w:style w:type="paragraph" w:styleId="ContentsHeading">
    <w:name w:val="Contents Heading"/>
    <w:basedOn w:val="Heading1"/>
    <w:next w:val="Normal"/>
    <w:uiPriority w:val="39"/>
    <w:semiHidden/>
    <w:unhideWhenUsed/>
    <w:qFormat/>
    <w:rsid w:val="00f11026"/>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LibreOffice/4.4.3.2$Linux_X86_64 LibreOffice_project/40m0$Build-2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2017-01-28T07:37:00Z</dcterms:created>
  <dc:creator>Jeff</dc:creator>
  <dc:language>en-GB</dc:language>
  <cp:lastModifiedBy>Roger Boyle</cp:lastModifiedBy>
  <cp:lastPrinted>2017-01-28T08:23:00Z</cp:lastPrinted>
  <dcterms:modified xsi:type="dcterms:W3CDTF">2017-02-01T09:42:24Z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